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Please analyse Sales and comparison by Unit, District and Brand at product level and over the course of timelines to evaluate growth and opportunities based on trends.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We have attached 2 sets of data HDW Sales and Service Products Sale, both are related to each other however, there is no margin on HDW and it is sold as a product with service (Voice, HUP and MBB services) prepare analysis to reflect investment and margin requirements and evaluate sales HDW turnover. You may prepare comparison at organization, Region, District and Unit level to share insights and comparability.</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dashboard with multiple metrics relevant to the data set based on your understanding of the data and your expertise to help management understand the levers better and drive decisions based on your insights.</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Make the dashboard dynamic so that it can be drilled down to individual unit as well as can be seen at organization level.</w:t>
      </w:r>
    </w:p>
    <w:p w:rsidR="001B0FBA" w:rsidRPr="001B0FBA" w:rsidRDefault="001B0FBA" w:rsidP="001B0FBA">
      <w:pPr>
        <w:numPr>
          <w:ilvl w:val="0"/>
          <w:numId w:val="1"/>
        </w:numPr>
        <w:shd w:val="clear" w:color="auto" w:fill="FFFFFF"/>
        <w:spacing w:before="100" w:beforeAutospacing="1" w:after="100" w:afterAutospacing="1" w:line="240" w:lineRule="auto"/>
        <w:ind w:left="945"/>
        <w:rPr>
          <w:rFonts w:ascii="Arial" w:eastAsia="Times New Roman" w:hAnsi="Arial" w:cs="Arial"/>
          <w:color w:val="222222"/>
          <w:sz w:val="24"/>
          <w:szCs w:val="24"/>
        </w:rPr>
      </w:pPr>
      <w:r w:rsidRPr="001B0FBA">
        <w:rPr>
          <w:rFonts w:ascii="Times New Roman" w:eastAsia="Times New Roman" w:hAnsi="Times New Roman" w:cs="Times New Roman"/>
          <w:color w:val="222222"/>
          <w:sz w:val="24"/>
          <w:szCs w:val="24"/>
        </w:rPr>
        <w:t>Prepare an executive presentation, story telling of the data with insights. Also share how you evaluated the data and what other sources you will like to see to drive better reporting.</w:t>
      </w:r>
    </w:p>
    <w:p w:rsidR="001B0FBA" w:rsidRDefault="001B0FBA"/>
    <w:p w:rsidR="001B0FBA" w:rsidRDefault="001B0FBA"/>
    <w:p w:rsidR="008D1265" w:rsidRDefault="008D1265">
      <w:r>
        <w:t>Download data file</w:t>
      </w:r>
    </w:p>
    <w:p w:rsidR="004B04D6" w:rsidRDefault="008D1265">
      <w:r>
        <w:t>Import excel sheet into powerbi</w:t>
      </w:r>
    </w:p>
    <w:p w:rsidR="008D1265" w:rsidRDefault="008D1265">
      <w:r>
        <w:t>Transform data</w:t>
      </w:r>
    </w:p>
    <w:p w:rsidR="008D1265" w:rsidRDefault="008D1265">
      <w:r>
        <w:t>Change sold on column do date/time in Service products table</w:t>
      </w:r>
    </w:p>
    <w:p w:rsidR="008D1265" w:rsidRDefault="008D1265" w:rsidP="008D1265">
      <w:r>
        <w:t>Change sold on column do date/time HDW sales table</w:t>
      </w:r>
    </w:p>
    <w:p w:rsidR="008D1265" w:rsidRDefault="008D1265" w:rsidP="008D1265">
      <w:r>
        <w:t>Removed empty columns as they may skew the results</w:t>
      </w:r>
    </w:p>
    <w:p w:rsidR="008D1265" w:rsidRDefault="008D1265" w:rsidP="008D1265">
      <w:r>
        <w:t>Close and apply</w:t>
      </w:r>
    </w:p>
    <w:p w:rsidR="008D1265" w:rsidRDefault="008D1265" w:rsidP="008D1265"/>
    <w:p w:rsidR="00CD23C5" w:rsidRDefault="00CD23C5" w:rsidP="008D1265">
      <w:r>
        <w:t>SAVE 11:26PM 02/12/2021</w:t>
      </w:r>
    </w:p>
    <w:p w:rsidR="00CD23C5" w:rsidRDefault="00CD23C5" w:rsidP="008D1265"/>
    <w:p w:rsidR="00CD23C5" w:rsidRDefault="00CD23C5" w:rsidP="008D1265">
      <w:r>
        <w:t>Made date as primary column on both tables and sorted ascending</w:t>
      </w:r>
    </w:p>
    <w:p w:rsidR="008D1265" w:rsidRDefault="00D02071">
      <w:r>
        <w:t>Created new columns for date and time for both tables</w:t>
      </w:r>
    </w:p>
    <w:p w:rsidR="00D02071" w:rsidRDefault="00D02071">
      <w:r>
        <w:t>Created index column for both tables</w:t>
      </w:r>
    </w:p>
    <w:p w:rsidR="00D02071" w:rsidRDefault="00D02071">
      <w:r>
        <w:t>Close and apply</w:t>
      </w:r>
    </w:p>
    <w:p w:rsidR="008D1265" w:rsidRDefault="00D02071">
      <w:r>
        <w:t>Added new column for addresses</w:t>
      </w:r>
    </w:p>
    <w:p w:rsidR="00D02071" w:rsidRDefault="00D02071">
      <w:r>
        <w:t xml:space="preserve">Used power query to add addresses of each location from website </w:t>
      </w:r>
      <w:hyperlink r:id="rId5" w:history="1">
        <w:r w:rsidRPr="009A2448">
          <w:rPr>
            <w:rStyle w:val="Hyperlink"/>
          </w:rPr>
          <w:t>https://wirelessdna.ca/locations/</w:t>
        </w:r>
      </w:hyperlink>
    </w:p>
    <w:p w:rsidR="00D02071" w:rsidRDefault="00D02071"/>
    <w:p w:rsidR="00D02071" w:rsidRDefault="00D02071">
      <w:r>
        <w:lastRenderedPageBreak/>
        <w:t>saved</w:t>
      </w:r>
    </w:p>
    <w:p w:rsidR="00D02071" w:rsidRDefault="009A6F09">
      <w:ins w:id="0" w:author="osama ali" w:date="2021-02-14T21:20:00Z">
        <w:r>
          <w:t>manually added address to the column using M query (2 hours)</w:t>
        </w:r>
      </w:ins>
      <w:bookmarkStart w:id="1" w:name="_GoBack"/>
      <w:bookmarkEnd w:id="1"/>
    </w:p>
    <w:sectPr w:rsidR="00D020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D4441"/>
    <w:multiLevelType w:val="multilevel"/>
    <w:tmpl w:val="71809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osama ali">
    <w15:presenceInfo w15:providerId="Windows Live" w15:userId="d6efc962557596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1265"/>
    <w:rsid w:val="0006415B"/>
    <w:rsid w:val="001B0FBA"/>
    <w:rsid w:val="004B04D6"/>
    <w:rsid w:val="00664327"/>
    <w:rsid w:val="008D1265"/>
    <w:rsid w:val="009A6F09"/>
    <w:rsid w:val="00BA340E"/>
    <w:rsid w:val="00CD23C5"/>
    <w:rsid w:val="00D02071"/>
    <w:rsid w:val="00DC02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DD6D3"/>
  <w15:chartTrackingRefBased/>
  <w15:docId w15:val="{3D925729-644B-468D-B804-47E11016B6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0207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58508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irelessdna.ca/location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268</Words>
  <Characters>1530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osama ali</dc:creator>
  <cp:keywords/>
  <dc:description/>
  <cp:lastModifiedBy>osama ali</cp:lastModifiedBy>
  <cp:revision>3</cp:revision>
  <dcterms:created xsi:type="dcterms:W3CDTF">2021-02-15T00:15:00Z</dcterms:created>
  <dcterms:modified xsi:type="dcterms:W3CDTF">2021-02-15T02:20:00Z</dcterms:modified>
</cp:coreProperties>
</file>